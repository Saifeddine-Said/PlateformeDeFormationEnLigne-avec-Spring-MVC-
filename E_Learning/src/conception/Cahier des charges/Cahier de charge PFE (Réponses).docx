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F880" w14:textId="77777777" w:rsidR="007A2F27" w:rsidRDefault="00157567" w:rsidP="00157567">
      <w:pPr>
        <w:jc w:val="center"/>
        <w:rPr>
          <w:b/>
          <w:sz w:val="44"/>
        </w:rPr>
      </w:pPr>
      <w:r w:rsidRPr="00157567">
        <w:rPr>
          <w:b/>
          <w:sz w:val="44"/>
        </w:rPr>
        <w:t>Cahier de charge « E-LEARNING »</w:t>
      </w:r>
    </w:p>
    <w:p w14:paraId="1899F076" w14:textId="77777777" w:rsidR="00157567" w:rsidRDefault="00157567" w:rsidP="00157567">
      <w:commentRangeStart w:id="0"/>
      <w:r>
        <w:t>Le but de ce projet est de concevoir et développer un</w:t>
      </w:r>
      <w:r w:rsidR="00C879C8">
        <w:t>e</w:t>
      </w:r>
      <w:r>
        <w:t xml:space="preserve"> </w:t>
      </w:r>
      <w:r w:rsidR="00C879C8">
        <w:t>plateforme</w:t>
      </w:r>
      <w:r>
        <w:t xml:space="preserve"> de formation en ligne, il permet aux apprenants de suivre des cours en ligne et de passer un examen d’évaluation après chaque fin de chapitre ou thème.</w:t>
      </w:r>
    </w:p>
    <w:p w14:paraId="64AAADEA" w14:textId="77777777" w:rsidR="00157567" w:rsidRDefault="00157567" w:rsidP="00157567">
      <w:r>
        <w:t>Apres la fin de chaque thème l’apprenant doit passer un examen final pour obtenir un diplôme, ce qui nous mène à deux possibilités</w:t>
      </w:r>
    </w:p>
    <w:p w14:paraId="02DEDC0D" w14:textId="77777777" w:rsidR="00157567" w:rsidRDefault="00157567" w:rsidP="00157567">
      <w:pPr>
        <w:pStyle w:val="Paragraphedeliste"/>
        <w:numPr>
          <w:ilvl w:val="0"/>
          <w:numId w:val="1"/>
        </w:numPr>
      </w:pPr>
      <w:r>
        <w:t>Passer l’examen en ligne : ce qui nous mène à un problème de vérification de l’existence physique de l’apprenant, ou bien la triche (le fait de chercher les réponses sur internet).</w:t>
      </w:r>
    </w:p>
    <w:p w14:paraId="3AACA3BB" w14:textId="77777777" w:rsidR="00157567" w:rsidRDefault="00157567" w:rsidP="00157567">
      <w:pPr>
        <w:pStyle w:val="Paragraphedeliste"/>
        <w:numPr>
          <w:ilvl w:val="0"/>
          <w:numId w:val="1"/>
        </w:numPr>
      </w:pPr>
      <w:r>
        <w:t>Passer l’examen dans un centre d’examen.</w:t>
      </w:r>
      <w:bookmarkStart w:id="1" w:name="_GoBack"/>
      <w:bookmarkEnd w:id="1"/>
    </w:p>
    <w:p w14:paraId="0C1221F1" w14:textId="77777777" w:rsidR="00157567" w:rsidRDefault="00157567" w:rsidP="00157567">
      <w:pPr>
        <w:pStyle w:val="Paragraphedeliste"/>
        <w:numPr>
          <w:ilvl w:val="0"/>
          <w:numId w:val="3"/>
        </w:numPr>
      </w:pPr>
      <w:r>
        <w:t>Le choix de la manière de passer l’examen final dépend des politiques qui vont être mise en place après.</w:t>
      </w:r>
      <w:commentRangeEnd w:id="0"/>
      <w:r w:rsidR="00B0268D">
        <w:rPr>
          <w:rStyle w:val="Marquedecommentaire"/>
        </w:rPr>
        <w:commentReference w:id="0"/>
      </w:r>
    </w:p>
    <w:p w14:paraId="2EACDF56" w14:textId="77777777" w:rsidR="00DE6606" w:rsidRDefault="00DE6606" w:rsidP="00DE6606"/>
    <w:p w14:paraId="3900B657" w14:textId="77777777" w:rsidR="00157567" w:rsidRDefault="00DE6606" w:rsidP="00DE6606">
      <w:pPr>
        <w:pStyle w:val="Paragraphedeliste"/>
        <w:numPr>
          <w:ilvl w:val="0"/>
          <w:numId w:val="4"/>
        </w:numPr>
      </w:pPr>
      <w:commentRangeStart w:id="2"/>
      <w:r>
        <w:t>Avantages</w:t>
      </w:r>
      <w:commentRangeEnd w:id="2"/>
      <w:r w:rsidR="00B0268D">
        <w:rPr>
          <w:rStyle w:val="Marquedecommentaire"/>
        </w:rPr>
        <w:commentReference w:id="2"/>
      </w:r>
    </w:p>
    <w:p w14:paraId="6B60081C" w14:textId="77777777" w:rsidR="00DE6606" w:rsidRDefault="00DE6606" w:rsidP="00DE6606">
      <w:pPr>
        <w:pStyle w:val="Paragraphedeliste"/>
        <w:numPr>
          <w:ilvl w:val="0"/>
          <w:numId w:val="6"/>
        </w:numPr>
      </w:pPr>
      <w:r>
        <w:t>Donner la possibilité aux personnes qui ont des contraintes qui leurs empêche d’être présent dans les centres de formation de suivre leurs cours en ligne.</w:t>
      </w:r>
    </w:p>
    <w:p w14:paraId="5E241893" w14:textId="77777777" w:rsidR="00DE6606" w:rsidRDefault="00DE6606" w:rsidP="00DE6606">
      <w:pPr>
        <w:pStyle w:val="Paragraphedeliste"/>
        <w:numPr>
          <w:ilvl w:val="0"/>
          <w:numId w:val="6"/>
        </w:numPr>
      </w:pPr>
      <w:r>
        <w:t xml:space="preserve">Possibilité de </w:t>
      </w:r>
      <w:commentRangeStart w:id="3"/>
      <w:commentRangeStart w:id="4"/>
      <w:r>
        <w:t xml:space="preserve">payer </w:t>
      </w:r>
      <w:commentRangeEnd w:id="3"/>
      <w:r w:rsidR="00B0268D">
        <w:rPr>
          <w:rStyle w:val="Marquedecommentaire"/>
        </w:rPr>
        <w:commentReference w:id="3"/>
      </w:r>
      <w:commentRangeEnd w:id="4"/>
      <w:r w:rsidR="004C5012">
        <w:rPr>
          <w:rStyle w:val="Marquedecommentaire"/>
        </w:rPr>
        <w:commentReference w:id="4"/>
      </w:r>
      <w:r>
        <w:t>la formation en ligne</w:t>
      </w:r>
      <w:r w:rsidR="00DF6A27">
        <w:t xml:space="preserve"> (gain du temps de déplacement).</w:t>
      </w:r>
    </w:p>
    <w:p w14:paraId="29CFA9BA" w14:textId="77777777" w:rsidR="00DF6A27" w:rsidRDefault="00DF6A27" w:rsidP="00B0268D">
      <w:pPr>
        <w:pStyle w:val="Paragraphedeliste"/>
        <w:numPr>
          <w:ilvl w:val="0"/>
          <w:numId w:val="6"/>
        </w:numPr>
      </w:pPr>
      <w:r>
        <w:t xml:space="preserve">Flexibilité : La formation peut être suivie à n’importe quel moment, </w:t>
      </w:r>
      <w:del w:id="5" w:author="BBS" w:date="2015-01-26T06:20:00Z">
        <w:r w:rsidDel="00B0268D">
          <w:delText xml:space="preserve">à </w:delText>
        </w:r>
      </w:del>
      <w:ins w:id="6" w:author="BBS" w:date="2015-01-26T06:20:00Z">
        <w:r w:rsidR="00B0268D">
          <w:t xml:space="preserve">selon </w:t>
        </w:r>
      </w:ins>
      <w:r>
        <w:t>n’importe quel rythme, et depuis n’importe quel endroit.</w:t>
      </w:r>
    </w:p>
    <w:p w14:paraId="1EAF14BF" w14:textId="77777777" w:rsidR="0044751A" w:rsidRDefault="0044751A" w:rsidP="00DE6606">
      <w:pPr>
        <w:pStyle w:val="Paragraphedeliste"/>
        <w:numPr>
          <w:ilvl w:val="0"/>
          <w:numId w:val="6"/>
        </w:numPr>
      </w:pPr>
      <w:r>
        <w:t xml:space="preserve">De nombreuses études mettent en avant de </w:t>
      </w:r>
      <w:commentRangeStart w:id="7"/>
      <w:r>
        <w:t xml:space="preserve">meilleurs résultats </w:t>
      </w:r>
      <w:commentRangeEnd w:id="7"/>
      <w:r w:rsidR="00B0268D">
        <w:rPr>
          <w:rStyle w:val="Marquedecommentaire"/>
        </w:rPr>
        <w:commentReference w:id="7"/>
      </w:r>
      <w:r>
        <w:t>de la formation en e-learning que lors d’une formation présentielle traditionnelle.</w:t>
      </w:r>
    </w:p>
    <w:p w14:paraId="3DBBA480" w14:textId="77777777" w:rsidR="0044751A" w:rsidRDefault="00C879C8" w:rsidP="00DE6606">
      <w:pPr>
        <w:pStyle w:val="Paragraphedeliste"/>
        <w:numPr>
          <w:ilvl w:val="0"/>
          <w:numId w:val="6"/>
        </w:numPr>
      </w:pPr>
      <w:r>
        <w:t>Chaque formation, avant d’être publiée sur la</w:t>
      </w:r>
      <w:r w:rsidR="005A401C">
        <w:t xml:space="preserve"> plateforme, sera </w:t>
      </w:r>
      <w:commentRangeStart w:id="8"/>
      <w:commentRangeStart w:id="9"/>
      <w:r w:rsidR="005A401C">
        <w:t xml:space="preserve">contrôlée </w:t>
      </w:r>
      <w:commentRangeEnd w:id="8"/>
      <w:r w:rsidR="00B0268D">
        <w:rPr>
          <w:rStyle w:val="Marquedecommentaire"/>
        </w:rPr>
        <w:commentReference w:id="8"/>
      </w:r>
      <w:commentRangeEnd w:id="9"/>
      <w:r w:rsidR="007709B8">
        <w:rPr>
          <w:rStyle w:val="Marquedecommentaire"/>
        </w:rPr>
        <w:commentReference w:id="9"/>
      </w:r>
      <w:r w:rsidR="005A401C">
        <w:t>par des experts.</w:t>
      </w:r>
    </w:p>
    <w:p w14:paraId="62A2966B" w14:textId="77777777" w:rsidR="005A401C" w:rsidRDefault="005A401C" w:rsidP="005A401C">
      <w:pPr>
        <w:pStyle w:val="Paragraphedeliste"/>
        <w:numPr>
          <w:ilvl w:val="0"/>
          <w:numId w:val="4"/>
        </w:numPr>
      </w:pPr>
      <w:commentRangeStart w:id="10"/>
      <w:commentRangeStart w:id="11"/>
      <w:r>
        <w:t>Inconvénients</w:t>
      </w:r>
      <w:commentRangeEnd w:id="10"/>
      <w:r w:rsidR="00B0268D">
        <w:rPr>
          <w:rStyle w:val="Marquedecommentaire"/>
        </w:rPr>
        <w:commentReference w:id="10"/>
      </w:r>
      <w:commentRangeEnd w:id="11"/>
      <w:r w:rsidR="009519B4">
        <w:rPr>
          <w:rStyle w:val="Marquedecommentaire"/>
        </w:rPr>
        <w:commentReference w:id="11"/>
      </w:r>
    </w:p>
    <w:p w14:paraId="1271717F" w14:textId="77777777" w:rsidR="005A401C" w:rsidRDefault="005A401C" w:rsidP="005A401C">
      <w:pPr>
        <w:pStyle w:val="Paragraphedeliste"/>
        <w:numPr>
          <w:ilvl w:val="0"/>
          <w:numId w:val="7"/>
        </w:numPr>
      </w:pPr>
      <w:r>
        <w:t>Autodiscipline : Les apprenants doivent faire preuve de rigueur et de discipline, particulièrement s’ils sont isolés dans une formation à distance.</w:t>
      </w:r>
    </w:p>
    <w:p w14:paraId="251BDAD2" w14:textId="77777777" w:rsidR="005A401C" w:rsidRDefault="005A401C" w:rsidP="005A401C">
      <w:pPr>
        <w:pStyle w:val="Paragraphedeliste"/>
        <w:numPr>
          <w:ilvl w:val="0"/>
          <w:numId w:val="7"/>
        </w:numPr>
      </w:pPr>
      <w:r>
        <w:t>Isolement : les contacts avec les autres apprenants de la formation et avec le formateur sont réduits, voire inexistants.</w:t>
      </w:r>
    </w:p>
    <w:p w14:paraId="38A68148" w14:textId="77777777" w:rsidR="005A401C" w:rsidRDefault="008C63F1" w:rsidP="005A401C">
      <w:pPr>
        <w:pStyle w:val="Paragraphedeliste"/>
        <w:numPr>
          <w:ilvl w:val="0"/>
          <w:numId w:val="7"/>
        </w:numPr>
      </w:pPr>
      <w:r>
        <w:t xml:space="preserve">Maîtrise des outils : le e-learning nécessite </w:t>
      </w:r>
      <w:r w:rsidR="00D209DA">
        <w:t>une maîtrise suffisante des outils informatiques et d’internet pour pouvoir suivre la formation.</w:t>
      </w:r>
    </w:p>
    <w:p w14:paraId="66BA7C93" w14:textId="77777777" w:rsidR="00D209DA" w:rsidRDefault="00D209DA" w:rsidP="00D209DA">
      <w:pPr>
        <w:pStyle w:val="Paragraphedeliste"/>
        <w:numPr>
          <w:ilvl w:val="0"/>
          <w:numId w:val="4"/>
        </w:numPr>
      </w:pPr>
      <w:r>
        <w:t>Quelques solutions</w:t>
      </w:r>
    </w:p>
    <w:p w14:paraId="1B49EFF1" w14:textId="77777777" w:rsidR="00D209DA" w:rsidRDefault="00484742" w:rsidP="00484742">
      <w:pPr>
        <w:pStyle w:val="Paragraphedeliste"/>
        <w:numPr>
          <w:ilvl w:val="0"/>
          <w:numId w:val="8"/>
        </w:numPr>
      </w:pPr>
      <w:r>
        <w:t xml:space="preserve">Autodiscipline / présence : </w:t>
      </w:r>
    </w:p>
    <w:p w14:paraId="7E86B089" w14:textId="77777777" w:rsidR="00484742" w:rsidRDefault="00484742" w:rsidP="00484742">
      <w:pPr>
        <w:pStyle w:val="Paragraphedeliste"/>
        <w:numPr>
          <w:ilvl w:val="1"/>
          <w:numId w:val="8"/>
        </w:numPr>
      </w:pPr>
      <w:r>
        <w:t xml:space="preserve">Une </w:t>
      </w:r>
      <w:commentRangeStart w:id="12"/>
      <w:commentRangeStart w:id="13"/>
      <w:r>
        <w:t xml:space="preserve">reconnaissance faciale </w:t>
      </w:r>
      <w:commentRangeEnd w:id="12"/>
      <w:r w:rsidR="00B0268D">
        <w:rPr>
          <w:rStyle w:val="Marquedecommentaire"/>
        </w:rPr>
        <w:commentReference w:id="12"/>
      </w:r>
      <w:commentRangeEnd w:id="13"/>
      <w:r w:rsidR="00E45A82">
        <w:rPr>
          <w:rStyle w:val="Marquedecommentaire"/>
        </w:rPr>
        <w:commentReference w:id="13"/>
      </w:r>
      <w:r>
        <w:t>de l’apprenant peut résoudre le problème.</w:t>
      </w:r>
    </w:p>
    <w:p w14:paraId="102F7C9F" w14:textId="77777777" w:rsidR="00484742" w:rsidRDefault="00484742" w:rsidP="00484742">
      <w:pPr>
        <w:pStyle w:val="Paragraphedeliste"/>
        <w:numPr>
          <w:ilvl w:val="1"/>
          <w:numId w:val="8"/>
        </w:numPr>
      </w:pPr>
      <w:r>
        <w:t>Le temps d’interaction de l’apprenant avec la plateforme.</w:t>
      </w:r>
    </w:p>
    <w:p w14:paraId="08CC9530" w14:textId="77777777" w:rsidR="00484742" w:rsidRDefault="00484742" w:rsidP="00484742">
      <w:pPr>
        <w:pStyle w:val="Paragraphedeliste"/>
        <w:numPr>
          <w:ilvl w:val="1"/>
          <w:numId w:val="8"/>
        </w:numPr>
      </w:pPr>
      <w:commentRangeStart w:id="14"/>
      <w:commentRangeStart w:id="15"/>
      <w:r>
        <w:t xml:space="preserve">Un enregistrement </w:t>
      </w:r>
      <w:r w:rsidR="00F03DAB">
        <w:t>vocal</w:t>
      </w:r>
      <w:r>
        <w:t xml:space="preserve"> de l’apprenant pour justifier sa présence tout au long de la formation [Enregistrement </w:t>
      </w:r>
      <w:r w:rsidR="00F03DAB">
        <w:t>tous</w:t>
      </w:r>
      <w:r>
        <w:t xml:space="preserve"> les X minutes].</w:t>
      </w:r>
      <w:commentRangeEnd w:id="14"/>
      <w:r w:rsidR="00B0268D">
        <w:rPr>
          <w:rStyle w:val="Marquedecommentaire"/>
        </w:rPr>
        <w:commentReference w:id="14"/>
      </w:r>
      <w:commentRangeEnd w:id="15"/>
      <w:r w:rsidR="00EB454C">
        <w:rPr>
          <w:rStyle w:val="Marquedecommentaire"/>
        </w:rPr>
        <w:commentReference w:id="15"/>
      </w:r>
    </w:p>
    <w:p w14:paraId="2B841979" w14:textId="77777777" w:rsidR="00CF0235" w:rsidRDefault="00CF0235" w:rsidP="00CF0235">
      <w:pPr>
        <w:pStyle w:val="Paragraphedeliste"/>
        <w:numPr>
          <w:ilvl w:val="0"/>
          <w:numId w:val="8"/>
        </w:numPr>
      </w:pPr>
      <w:r>
        <w:t xml:space="preserve">Isolement : faire des </w:t>
      </w:r>
      <w:commentRangeStart w:id="16"/>
      <w:commentRangeStart w:id="17"/>
      <w:r>
        <w:t xml:space="preserve">broadcasting </w:t>
      </w:r>
      <w:commentRangeEnd w:id="16"/>
      <w:r w:rsidR="00B0268D">
        <w:rPr>
          <w:rStyle w:val="Marquedecommentaire"/>
        </w:rPr>
        <w:commentReference w:id="16"/>
      </w:r>
      <w:commentRangeEnd w:id="17"/>
      <w:r w:rsidR="003E38F9">
        <w:rPr>
          <w:rStyle w:val="Marquedecommentaire"/>
        </w:rPr>
        <w:commentReference w:id="17"/>
      </w:r>
      <w:r>
        <w:t>[exemple : une fois par semaine] vidéo pour donner des explications, répondre à quelques questions…</w:t>
      </w:r>
    </w:p>
    <w:p w14:paraId="05D1F1EE" w14:textId="77777777" w:rsidR="00CF0235" w:rsidRDefault="004A7542" w:rsidP="00CF0235">
      <w:pPr>
        <w:pStyle w:val="Paragraphedeliste"/>
        <w:numPr>
          <w:ilvl w:val="0"/>
          <w:numId w:val="8"/>
        </w:numPr>
      </w:pPr>
      <w:r>
        <w:t>Maîtrise des outils : des guides d’utilisation de la plateforme.</w:t>
      </w:r>
    </w:p>
    <w:p w14:paraId="623AE910" w14:textId="77777777" w:rsidR="00CD42CD" w:rsidRDefault="002F06A2" w:rsidP="00CD42CD">
      <w:pPr>
        <w:pStyle w:val="Paragraphedeliste"/>
        <w:numPr>
          <w:ilvl w:val="0"/>
          <w:numId w:val="4"/>
        </w:numPr>
      </w:pPr>
      <w:r>
        <w:t>Fonctionnement</w:t>
      </w:r>
    </w:p>
    <w:p w14:paraId="090BEE19" w14:textId="77777777" w:rsidR="00CD42CD" w:rsidRDefault="00CD42CD" w:rsidP="00CD42CD">
      <w:pPr>
        <w:pStyle w:val="Paragraphedeliste"/>
        <w:numPr>
          <w:ilvl w:val="1"/>
          <w:numId w:val="4"/>
        </w:numPr>
      </w:pPr>
      <w:commentRangeStart w:id="18"/>
      <w:commentRangeStart w:id="19"/>
      <w:r>
        <w:t>Front-office</w:t>
      </w:r>
      <w:commentRangeEnd w:id="18"/>
      <w:r w:rsidR="003E0953">
        <w:rPr>
          <w:rStyle w:val="Marquedecommentaire"/>
        </w:rPr>
        <w:commentReference w:id="18"/>
      </w:r>
      <w:commentRangeEnd w:id="19"/>
      <w:r w:rsidR="002670B3">
        <w:rPr>
          <w:rStyle w:val="Marquedecommentaire"/>
        </w:rPr>
        <w:commentReference w:id="19"/>
      </w:r>
    </w:p>
    <w:p w14:paraId="29B9DC0C" w14:textId="77777777" w:rsidR="002F06A2" w:rsidRDefault="002F06A2" w:rsidP="002F06A2">
      <w:pPr>
        <w:pStyle w:val="Paragraphedeliste"/>
        <w:numPr>
          <w:ilvl w:val="0"/>
          <w:numId w:val="9"/>
        </w:numPr>
      </w:pPr>
      <w:r>
        <w:t>Un internaute peut consulter la plateforme, les thèmes, les cours, les plans de formation.</w:t>
      </w:r>
    </w:p>
    <w:p w14:paraId="5A3B7D38" w14:textId="77777777" w:rsidR="00ED14B9" w:rsidRDefault="00ED14B9" w:rsidP="002F06A2">
      <w:pPr>
        <w:pStyle w:val="Paragraphedeliste"/>
        <w:numPr>
          <w:ilvl w:val="0"/>
          <w:numId w:val="9"/>
        </w:numPr>
        <w:rPr>
          <w:ins w:id="20" w:author="informatique" w:date="2015-02-09T11:06:00Z"/>
        </w:rPr>
      </w:pPr>
      <w:r>
        <w:t>Chercher des cours / formations</w:t>
      </w:r>
    </w:p>
    <w:p w14:paraId="65392E23" w14:textId="77777777" w:rsidR="002501CD" w:rsidDel="002501CD" w:rsidRDefault="002501CD" w:rsidP="002501CD">
      <w:pPr>
        <w:pStyle w:val="Paragraphedeliste"/>
        <w:numPr>
          <w:ilvl w:val="0"/>
          <w:numId w:val="9"/>
        </w:numPr>
        <w:rPr>
          <w:del w:id="21" w:author="informatique" w:date="2015-02-09T11:06:00Z"/>
        </w:rPr>
      </w:pPr>
      <w:moveToRangeStart w:id="22" w:author="informatique" w:date="2015-02-09T11:06:00Z" w:name="move411243301"/>
      <w:moveTo w:id="23" w:author="informatique" w:date="2015-02-09T11:06:00Z">
        <w:r>
          <w:t>Un apprenant peut s’inscrire dans thèmes de formation.</w:t>
        </w:r>
      </w:moveTo>
    </w:p>
    <w:moveToRangeEnd w:id="22"/>
    <w:p w14:paraId="71DDCE1D" w14:textId="77777777" w:rsidR="002501CD" w:rsidRDefault="002501CD">
      <w:pPr>
        <w:pStyle w:val="Paragraphedeliste"/>
        <w:numPr>
          <w:ilvl w:val="0"/>
          <w:numId w:val="9"/>
        </w:numPr>
      </w:pPr>
    </w:p>
    <w:p w14:paraId="373FA469" w14:textId="77777777" w:rsidR="00E328EA" w:rsidRDefault="00E328EA" w:rsidP="002F06A2">
      <w:pPr>
        <w:pStyle w:val="Paragraphedeliste"/>
        <w:numPr>
          <w:ilvl w:val="0"/>
          <w:numId w:val="9"/>
        </w:numPr>
      </w:pPr>
      <w:r>
        <w:t xml:space="preserve">Un apprenant / formateur peut </w:t>
      </w:r>
      <w:r w:rsidR="000B2B13">
        <w:t>éditer</w:t>
      </w:r>
      <w:r>
        <w:t xml:space="preserve"> son profil</w:t>
      </w:r>
    </w:p>
    <w:p w14:paraId="1F932C89" w14:textId="77777777" w:rsidR="002F06A2" w:rsidRDefault="002F06A2" w:rsidP="002F06A2">
      <w:pPr>
        <w:pStyle w:val="Paragraphedeliste"/>
        <w:numPr>
          <w:ilvl w:val="0"/>
          <w:numId w:val="9"/>
        </w:numPr>
      </w:pPr>
      <w:r>
        <w:lastRenderedPageBreak/>
        <w:t>Un apprenant peut accéder au contenu de la formation et suivre son cours.</w:t>
      </w:r>
    </w:p>
    <w:p w14:paraId="6C2035D2" w14:textId="77777777" w:rsidR="00AC0399" w:rsidRDefault="00AC0399" w:rsidP="002F06A2">
      <w:pPr>
        <w:pStyle w:val="Paragraphedeliste"/>
        <w:numPr>
          <w:ilvl w:val="0"/>
          <w:numId w:val="9"/>
        </w:numPr>
      </w:pPr>
      <w:r>
        <w:t>Poser</w:t>
      </w:r>
      <w:r w:rsidR="00C94B5A">
        <w:t xml:space="preserve"> / répondre à</w:t>
      </w:r>
      <w:r>
        <w:t xml:space="preserve"> des question</w:t>
      </w:r>
      <w:r w:rsidR="003B1CC0">
        <w:t>s</w:t>
      </w:r>
      <w:r>
        <w:t xml:space="preserve"> dans </w:t>
      </w:r>
      <w:r w:rsidR="000D4986">
        <w:t>le</w:t>
      </w:r>
      <w:r>
        <w:t xml:space="preserve"> forum.</w:t>
      </w:r>
    </w:p>
    <w:p w14:paraId="2ABDA004" w14:textId="6CA4304C" w:rsidR="002F06A2" w:rsidDel="002501CD" w:rsidRDefault="002F06A2" w:rsidP="002F06A2">
      <w:pPr>
        <w:pStyle w:val="Paragraphedeliste"/>
        <w:numPr>
          <w:ilvl w:val="0"/>
          <w:numId w:val="9"/>
        </w:numPr>
      </w:pPr>
      <w:moveFromRangeStart w:id="24" w:author="informatique" w:date="2015-02-09T11:06:00Z" w:name="move411243301"/>
      <w:moveFrom w:id="25" w:author="informatique" w:date="2015-02-09T11:06:00Z">
        <w:r w:rsidDel="002501CD">
          <w:t>Un apprenant peut s’inscrire dans thèmes de formation.</w:t>
        </w:r>
      </w:moveFrom>
    </w:p>
    <w:moveFromRangeEnd w:id="24"/>
    <w:p w14:paraId="47B0947E" w14:textId="77777777" w:rsidR="002F06A2" w:rsidRDefault="002F06A2" w:rsidP="002F06A2">
      <w:pPr>
        <w:pStyle w:val="Paragraphedeliste"/>
        <w:numPr>
          <w:ilvl w:val="0"/>
          <w:numId w:val="9"/>
        </w:numPr>
      </w:pPr>
      <w:r>
        <w:t>Un apprenant peut ajouter une formation (cours) à son parcours.</w:t>
      </w:r>
    </w:p>
    <w:p w14:paraId="5C3D73D9" w14:textId="77777777" w:rsidR="002F06A2" w:rsidRDefault="002F06A2" w:rsidP="002F06A2">
      <w:pPr>
        <w:pStyle w:val="Paragraphedeliste"/>
        <w:numPr>
          <w:ilvl w:val="0"/>
          <w:numId w:val="9"/>
        </w:numPr>
      </w:pPr>
      <w:r>
        <w:t xml:space="preserve">Pour passer d’un chapitre à un autre il faut passer un test d’évaluation qui confirme que l’apprenant a bien </w:t>
      </w:r>
      <w:commentRangeStart w:id="26"/>
      <w:commentRangeStart w:id="27"/>
      <w:r>
        <w:t xml:space="preserve">lu </w:t>
      </w:r>
      <w:commentRangeEnd w:id="26"/>
      <w:r w:rsidR="003E0953">
        <w:rPr>
          <w:rStyle w:val="Marquedecommentaire"/>
        </w:rPr>
        <w:commentReference w:id="26"/>
      </w:r>
      <w:commentRangeEnd w:id="27"/>
      <w:r w:rsidR="000800FF">
        <w:rPr>
          <w:rStyle w:val="Marquedecommentaire"/>
        </w:rPr>
        <w:commentReference w:id="27"/>
      </w:r>
      <w:r>
        <w:t>la formation</w:t>
      </w:r>
      <w:r w:rsidR="00D9537C">
        <w:t xml:space="preserve"> sinon il doit repasser le test</w:t>
      </w:r>
      <w:r>
        <w:t>.</w:t>
      </w:r>
    </w:p>
    <w:p w14:paraId="3C923003" w14:textId="77777777" w:rsidR="005E4DCF" w:rsidRDefault="005E4DCF" w:rsidP="003E0953">
      <w:pPr>
        <w:pStyle w:val="Paragraphedeliste"/>
        <w:numPr>
          <w:ilvl w:val="1"/>
          <w:numId w:val="9"/>
        </w:numPr>
      </w:pPr>
      <w:r>
        <w:t xml:space="preserve">Pour réussir </w:t>
      </w:r>
      <w:del w:id="28" w:author="BBS" w:date="2015-01-26T06:27:00Z">
        <w:r w:rsidDel="003E0953">
          <w:delText xml:space="preserve">dans </w:delText>
        </w:r>
      </w:del>
      <w:r>
        <w:t>un test d’évaluation</w:t>
      </w:r>
      <w:ins w:id="29" w:author="BBS" w:date="2015-01-26T06:27:00Z">
        <w:r w:rsidR="003E0953">
          <w:t>,</w:t>
        </w:r>
      </w:ins>
      <w:r>
        <w:t xml:space="preserve"> il faut obtenir un pourcentage minimum (fixé dès le début pour chaque chapitre)</w:t>
      </w:r>
    </w:p>
    <w:p w14:paraId="4F48B74F" w14:textId="77777777" w:rsidR="00D9537C" w:rsidRDefault="000908EC" w:rsidP="00D9537C">
      <w:pPr>
        <w:pStyle w:val="Paragraphedeliste"/>
        <w:numPr>
          <w:ilvl w:val="0"/>
          <w:numId w:val="9"/>
        </w:numPr>
      </w:pPr>
      <w:r>
        <w:t>Une formation peut être sous divers</w:t>
      </w:r>
      <w:ins w:id="30" w:author="BBS" w:date="2015-01-26T06:27:00Z">
        <w:r w:rsidR="003E0953">
          <w:t>es</w:t>
        </w:r>
      </w:ins>
      <w:r>
        <w:t xml:space="preserve"> formes : vidéo, PDF, texte, …</w:t>
      </w:r>
    </w:p>
    <w:p w14:paraId="33AD31D5" w14:textId="77777777" w:rsidR="00F6328F" w:rsidRDefault="00F6328F" w:rsidP="00D9537C">
      <w:pPr>
        <w:pStyle w:val="Paragraphedeliste"/>
        <w:numPr>
          <w:ilvl w:val="0"/>
          <w:numId w:val="9"/>
        </w:numPr>
      </w:pPr>
      <w:r>
        <w:t>Créer une catégorie qui rassemble un ensemble de formations.</w:t>
      </w:r>
    </w:p>
    <w:p w14:paraId="165D93F2" w14:textId="77777777" w:rsidR="000908EC" w:rsidRDefault="000908EC" w:rsidP="00D9537C">
      <w:pPr>
        <w:pStyle w:val="Paragraphedeliste"/>
        <w:numPr>
          <w:ilvl w:val="0"/>
          <w:numId w:val="9"/>
        </w:numPr>
      </w:pPr>
      <w:r>
        <w:t>En cours d’apprentissage</w:t>
      </w:r>
      <w:ins w:id="31" w:author="BBS" w:date="2015-01-26T06:28:00Z">
        <w:r w:rsidR="003E0953">
          <w:t>,</w:t>
        </w:r>
      </w:ins>
      <w:r>
        <w:t xml:space="preserve"> l’apprenant peut poser des questions au formateur, et il aura une réponse (soit instantanée, ou après une période de temps qui sera fixé</w:t>
      </w:r>
      <w:ins w:id="32" w:author="BBS" w:date="2015-01-26T06:28:00Z">
        <w:r w:rsidR="003E0953">
          <w:t>e</w:t>
        </w:r>
      </w:ins>
      <w:r>
        <w:t>).</w:t>
      </w:r>
    </w:p>
    <w:p w14:paraId="1F015D0B" w14:textId="77777777" w:rsidR="000908EC" w:rsidRDefault="00BE37FB" w:rsidP="00D9537C">
      <w:pPr>
        <w:pStyle w:val="Paragraphedeliste"/>
        <w:numPr>
          <w:ilvl w:val="0"/>
          <w:numId w:val="9"/>
        </w:numPr>
      </w:pPr>
      <w:r>
        <w:t>Avoir sa boite de réception dans la plateforme pour envoyer et recevoir des messages.</w:t>
      </w:r>
    </w:p>
    <w:p w14:paraId="125B3655" w14:textId="77777777" w:rsidR="00BE37FB" w:rsidRDefault="00BE37FB" w:rsidP="00D9537C">
      <w:pPr>
        <w:pStyle w:val="Paragraphedeliste"/>
        <w:numPr>
          <w:ilvl w:val="0"/>
          <w:numId w:val="9"/>
        </w:numPr>
      </w:pPr>
      <w:r>
        <w:t>Avoirs une salle de chat (chatroom) pour chaque classe (l’ensemble des apprenants inscrits dans la même formation (thème)).</w:t>
      </w:r>
    </w:p>
    <w:p w14:paraId="50400B5B" w14:textId="77777777" w:rsidR="00FB0521" w:rsidRDefault="00FB0521" w:rsidP="00D9537C">
      <w:pPr>
        <w:pStyle w:val="Paragraphedeliste"/>
        <w:numPr>
          <w:ilvl w:val="0"/>
          <w:numId w:val="9"/>
        </w:numPr>
      </w:pPr>
      <w:r>
        <w:t>Payer en ligne la formation (</w:t>
      </w:r>
      <w:r w:rsidR="00FB6669">
        <w:t>ne concerne que</w:t>
      </w:r>
      <w:r>
        <w:t xml:space="preserve"> les formation</w:t>
      </w:r>
      <w:r w:rsidR="00FB6669">
        <w:t>s</w:t>
      </w:r>
      <w:r>
        <w:t xml:space="preserve"> payantes).</w:t>
      </w:r>
    </w:p>
    <w:p w14:paraId="44008FE7" w14:textId="77777777" w:rsidR="00303910" w:rsidRDefault="00303910" w:rsidP="003E0953">
      <w:pPr>
        <w:pStyle w:val="Paragraphedeliste"/>
        <w:numPr>
          <w:ilvl w:val="0"/>
          <w:numId w:val="9"/>
        </w:numPr>
      </w:pPr>
      <w:r>
        <w:t>Chaque apprenant</w:t>
      </w:r>
      <w:r w:rsidR="001E3A17">
        <w:t xml:space="preserve"> / formateur</w:t>
      </w:r>
      <w:r>
        <w:t xml:space="preserve"> aura son propre tableau de bord qui lui donne </w:t>
      </w:r>
      <w:del w:id="33" w:author="BBS" w:date="2015-01-26T06:29:00Z">
        <w:r w:rsidDel="003E0953">
          <w:delText xml:space="preserve">son </w:delText>
        </w:r>
      </w:del>
      <w:ins w:id="34" w:author="BBS" w:date="2015-01-26T06:29:00Z">
        <w:r w:rsidR="003E0953">
          <w:t>l'</w:t>
        </w:r>
      </w:ins>
      <w:r>
        <w:t>état d’avancement dans chaque formation ainsi que son classement dans la cla</w:t>
      </w:r>
      <w:r w:rsidR="00030D18">
        <w:t xml:space="preserve">sse, </w:t>
      </w:r>
      <w:commentRangeStart w:id="35"/>
      <w:commentRangeStart w:id="36"/>
      <w:r w:rsidR="00030D18">
        <w:t>national et international</w:t>
      </w:r>
      <w:commentRangeEnd w:id="35"/>
      <w:r w:rsidR="003E0953">
        <w:rPr>
          <w:rStyle w:val="Marquedecommentaire"/>
        </w:rPr>
        <w:commentReference w:id="35"/>
      </w:r>
      <w:commentRangeEnd w:id="36"/>
      <w:r w:rsidR="00F84E8C">
        <w:rPr>
          <w:rStyle w:val="Marquedecommentaire"/>
        </w:rPr>
        <w:commentReference w:id="36"/>
      </w:r>
      <w:r>
        <w:t>.</w:t>
      </w:r>
    </w:p>
    <w:p w14:paraId="649D75B2" w14:textId="77777777" w:rsidR="00FB6669" w:rsidRDefault="00303910" w:rsidP="00D9537C">
      <w:pPr>
        <w:pStyle w:val="Paragraphedeliste"/>
        <w:numPr>
          <w:ilvl w:val="0"/>
          <w:numId w:val="9"/>
        </w:numPr>
      </w:pPr>
      <w:r>
        <w:t xml:space="preserve"> </w:t>
      </w:r>
      <w:r w:rsidR="00553B23">
        <w:t>….</w:t>
      </w:r>
    </w:p>
    <w:p w14:paraId="07B91345" w14:textId="77777777" w:rsidR="00553B23" w:rsidRDefault="00553B23" w:rsidP="00553B23">
      <w:pPr>
        <w:pStyle w:val="Paragraphedeliste"/>
        <w:numPr>
          <w:ilvl w:val="1"/>
          <w:numId w:val="4"/>
        </w:numPr>
      </w:pPr>
      <w:r>
        <w:t>Back-office</w:t>
      </w:r>
    </w:p>
    <w:p w14:paraId="6224FD3B" w14:textId="77777777" w:rsidR="00553B23" w:rsidRDefault="00F6328F" w:rsidP="00F6328F">
      <w:r>
        <w:t>Un administrateur peut</w:t>
      </w:r>
    </w:p>
    <w:p w14:paraId="40139EFE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Activer un apprenant pour pouvoir commencer ou poursuivre sa formation.</w:t>
      </w:r>
    </w:p>
    <w:p w14:paraId="4BC758F4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Bloquer un apprenant.</w:t>
      </w:r>
    </w:p>
    <w:p w14:paraId="39AC6AF2" w14:textId="77777777" w:rsidR="00F6328F" w:rsidRDefault="00F6328F" w:rsidP="00F6328F">
      <w:pPr>
        <w:pStyle w:val="Paragraphedeliste"/>
        <w:numPr>
          <w:ilvl w:val="0"/>
          <w:numId w:val="11"/>
        </w:numPr>
      </w:pPr>
      <w:commentRangeStart w:id="37"/>
      <w:commentRangeStart w:id="38"/>
      <w:r>
        <w:t xml:space="preserve">Activer / bloquer </w:t>
      </w:r>
      <w:commentRangeEnd w:id="37"/>
      <w:r w:rsidR="003E0953">
        <w:rPr>
          <w:rStyle w:val="Marquedecommentaire"/>
        </w:rPr>
        <w:commentReference w:id="37"/>
      </w:r>
      <w:commentRangeEnd w:id="38"/>
      <w:r w:rsidR="00B373EE">
        <w:rPr>
          <w:rStyle w:val="Marquedecommentaire"/>
        </w:rPr>
        <w:commentReference w:id="38"/>
      </w:r>
      <w:r>
        <w:t>un formateur.</w:t>
      </w:r>
    </w:p>
    <w:p w14:paraId="268FABBE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Valider une formation publiée.</w:t>
      </w:r>
    </w:p>
    <w:p w14:paraId="70BC6C17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Supprimer une formation.</w:t>
      </w:r>
    </w:p>
    <w:p w14:paraId="078BA6EB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Valider un test d’évaluation, un examen final…</w:t>
      </w:r>
    </w:p>
    <w:p w14:paraId="138F42E4" w14:textId="77777777" w:rsidR="00F6328F" w:rsidRDefault="00F6328F" w:rsidP="00F6328F">
      <w:pPr>
        <w:pStyle w:val="Paragraphedeliste"/>
        <w:numPr>
          <w:ilvl w:val="0"/>
          <w:numId w:val="11"/>
        </w:numPr>
      </w:pPr>
      <w:r>
        <w:t>…</w:t>
      </w:r>
    </w:p>
    <w:p w14:paraId="7A05DD2C" w14:textId="77777777" w:rsidR="00F6328F" w:rsidRDefault="00F6328F" w:rsidP="00F6328F">
      <w:r>
        <w:t>Un formateur peut</w:t>
      </w:r>
    </w:p>
    <w:p w14:paraId="4E02D19A" w14:textId="77777777" w:rsidR="00F6328F" w:rsidRDefault="00F6328F" w:rsidP="00F6328F">
      <w:pPr>
        <w:pStyle w:val="Paragraphedeliste"/>
        <w:numPr>
          <w:ilvl w:val="0"/>
          <w:numId w:val="12"/>
        </w:numPr>
      </w:pPr>
      <w:r>
        <w:t>Publier une formation</w:t>
      </w:r>
    </w:p>
    <w:p w14:paraId="5D2FDB15" w14:textId="77777777" w:rsidR="00F6328F" w:rsidRDefault="00F6328F" w:rsidP="00F6328F">
      <w:pPr>
        <w:pStyle w:val="Paragraphedeliste"/>
        <w:numPr>
          <w:ilvl w:val="0"/>
          <w:numId w:val="12"/>
        </w:numPr>
      </w:pPr>
      <w:r>
        <w:t xml:space="preserve">Proposer </w:t>
      </w:r>
      <w:r w:rsidR="00EF3ECB">
        <w:t>un</w:t>
      </w:r>
      <w:r>
        <w:t xml:space="preserve"> test, examen final</w:t>
      </w:r>
    </w:p>
    <w:p w14:paraId="0FF4A22D" w14:textId="77777777" w:rsidR="00F6328F" w:rsidRDefault="00975366" w:rsidP="00F6328F">
      <w:pPr>
        <w:pStyle w:val="Paragraphedeliste"/>
        <w:numPr>
          <w:ilvl w:val="0"/>
          <w:numId w:val="12"/>
        </w:numPr>
      </w:pPr>
      <w:r>
        <w:t>Répondre à des questions</w:t>
      </w:r>
    </w:p>
    <w:p w14:paraId="36FE6141" w14:textId="77777777" w:rsidR="00975366" w:rsidRDefault="00975366" w:rsidP="00F6328F">
      <w:pPr>
        <w:pStyle w:val="Paragraphedeliste"/>
        <w:numPr>
          <w:ilvl w:val="0"/>
          <w:numId w:val="12"/>
        </w:numPr>
      </w:pPr>
      <w:r>
        <w:t>Envoyer et recevoir des messages</w:t>
      </w:r>
    </w:p>
    <w:p w14:paraId="57E5CA56" w14:textId="77777777" w:rsidR="00975366" w:rsidRDefault="00771E1B" w:rsidP="00F6328F">
      <w:pPr>
        <w:pStyle w:val="Paragraphedeliste"/>
        <w:numPr>
          <w:ilvl w:val="0"/>
          <w:numId w:val="12"/>
        </w:numPr>
      </w:pPr>
      <w:r>
        <w:t>Ajouter des thèmes</w:t>
      </w:r>
    </w:p>
    <w:p w14:paraId="25902946" w14:textId="77777777" w:rsidR="00771E1B" w:rsidRDefault="00771E1B" w:rsidP="00F6328F">
      <w:pPr>
        <w:pStyle w:val="Paragraphedeliste"/>
        <w:numPr>
          <w:ilvl w:val="0"/>
          <w:numId w:val="12"/>
        </w:numPr>
      </w:pPr>
      <w:r>
        <w:t>Ajouter un ou plusieurs modules pour chaque thème</w:t>
      </w:r>
    </w:p>
    <w:p w14:paraId="268C28B7" w14:textId="77777777" w:rsidR="00771E1B" w:rsidRDefault="00771E1B" w:rsidP="00F6328F">
      <w:pPr>
        <w:pStyle w:val="Paragraphedeliste"/>
        <w:numPr>
          <w:ilvl w:val="0"/>
          <w:numId w:val="12"/>
        </w:numPr>
      </w:pPr>
      <w:r>
        <w:t>Ajouter des chapitres pour chaque module</w:t>
      </w:r>
    </w:p>
    <w:p w14:paraId="6A02B67D" w14:textId="77777777" w:rsidR="00771E1B" w:rsidRDefault="00771E1B" w:rsidP="00F6328F">
      <w:pPr>
        <w:pStyle w:val="Paragraphedeliste"/>
        <w:numPr>
          <w:ilvl w:val="0"/>
          <w:numId w:val="12"/>
        </w:numPr>
      </w:pPr>
      <w:r>
        <w:t>Fixer un pourcentage minimal de passage d’un chapitre à un autre</w:t>
      </w:r>
    </w:p>
    <w:p w14:paraId="051FDA97" w14:textId="77777777" w:rsidR="00771E1B" w:rsidRPr="00157567" w:rsidRDefault="003E0953">
      <w:pPr>
        <w:pPrChange w:id="39" w:author="BBS" w:date="2015-01-26T06:33:00Z">
          <w:pPr>
            <w:pStyle w:val="Paragraphedeliste"/>
            <w:numPr>
              <w:numId w:val="12"/>
            </w:numPr>
            <w:ind w:hanging="360"/>
          </w:pPr>
        </w:pPrChange>
      </w:pPr>
      <w:ins w:id="40" w:author="BBS" w:date="2015-01-26T06:32:00Z">
        <w:r>
          <w:t xml:space="preserve">Je t'invite vivement à procéder à une étude de l'existant </w:t>
        </w:r>
      </w:ins>
      <w:ins w:id="41" w:author="BBS" w:date="2015-01-26T06:33:00Z">
        <w:r>
          <w:t xml:space="preserve">(solutions existantes) </w:t>
        </w:r>
      </w:ins>
      <w:ins w:id="42" w:author="BBS" w:date="2015-01-26T06:32:00Z">
        <w:r>
          <w:t>pour compléter la panoplie des services à offrir aux acteurs de ton dispositif de formation/certification</w:t>
        </w:r>
      </w:ins>
      <w:ins w:id="43" w:author="BBS" w:date="2015-01-26T06:33:00Z">
        <w:r>
          <w:t>.</w:t>
        </w:r>
      </w:ins>
    </w:p>
    <w:sectPr w:rsidR="00771E1B" w:rsidRPr="00157567" w:rsidSect="00C34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BS" w:date="2015-01-26T06:18:00Z" w:initials="B">
    <w:p w14:paraId="775D9A95" w14:textId="77777777" w:rsidR="00B0268D" w:rsidRDefault="00B0268D" w:rsidP="00B0268D">
      <w:pPr>
        <w:pStyle w:val="Commentaire"/>
      </w:pPr>
      <w:r>
        <w:rPr>
          <w:rStyle w:val="Marquedecommentaire"/>
        </w:rPr>
        <w:annotationRef/>
      </w:r>
      <w:r>
        <w:t>Tu aurais pu reprendre la description sommaire du 1er doc envoyé à l'EPI et développer chaque partie à part, en se référant à chaque fois à un acteur (apprenant, enseignant, administrateur, ...)</w:t>
      </w:r>
    </w:p>
  </w:comment>
  <w:comment w:id="2" w:author="BBS" w:date="2015-01-26T06:19:00Z" w:initials="B">
    <w:p w14:paraId="5D00426F" w14:textId="77777777" w:rsidR="00B0268D" w:rsidRDefault="00B0268D" w:rsidP="00B0268D">
      <w:pPr>
        <w:pStyle w:val="Commentaire"/>
      </w:pPr>
      <w:r>
        <w:rPr>
          <w:rStyle w:val="Marquedecommentaire"/>
        </w:rPr>
        <w:annotationRef/>
      </w:r>
      <w:r>
        <w:t>On ne peut parler d'avantages que par rapport à d'autres solutions "existantes", ça aurait été bien de commencer par décrire l'existant pour dégager les avantages (plus-values) de ta solution.</w:t>
      </w:r>
    </w:p>
  </w:comment>
  <w:comment w:id="3" w:author="BBS" w:date="2015-01-26T06:20:00Z" w:initials="B">
    <w:p w14:paraId="6E018359" w14:textId="5EC74DDD" w:rsidR="00B0268D" w:rsidRDefault="00B0268D">
      <w:pPr>
        <w:pStyle w:val="Commentaire"/>
      </w:pPr>
      <w:r>
        <w:rPr>
          <w:rStyle w:val="Marquedecommentaire"/>
        </w:rPr>
        <w:annotationRef/>
      </w:r>
      <w:r>
        <w:t xml:space="preserve">C'est un nouveau module que tu ajoutes là ? </w:t>
      </w:r>
      <w:r w:rsidR="00E14DDA">
        <w:t>Payement</w:t>
      </w:r>
      <w:r>
        <w:t xml:space="preserve"> en ligne.</w:t>
      </w:r>
    </w:p>
  </w:comment>
  <w:comment w:id="4" w:author="informatique" w:date="2015-02-09T11:08:00Z" w:initials="i">
    <w:p w14:paraId="04BFF191" w14:textId="30ADE0D1" w:rsidR="004C5012" w:rsidRDefault="004C5012" w:rsidP="004C5012">
      <w:pPr>
        <w:pStyle w:val="Commentaire"/>
      </w:pPr>
      <w:r>
        <w:rPr>
          <w:rStyle w:val="Marquedecommentaire"/>
        </w:rPr>
        <w:annotationRef/>
      </w:r>
      <w:r>
        <w:t>Oui c’est un nouveau module de payement en ligne de la formation</w:t>
      </w:r>
    </w:p>
  </w:comment>
  <w:comment w:id="7" w:author="BBS" w:date="2015-01-26T06:21:00Z" w:initials="B">
    <w:p w14:paraId="4B18E42B" w14:textId="77777777" w:rsidR="00B0268D" w:rsidRDefault="00B0268D">
      <w:pPr>
        <w:pStyle w:val="Commentaire"/>
      </w:pPr>
      <w:r>
        <w:rPr>
          <w:rStyle w:val="Marquedecommentaire"/>
        </w:rPr>
        <w:annotationRef/>
      </w:r>
      <w:r>
        <w:t>Attention à ce genre d'affirmation : le taux d'abandon en FAD est de 50% alors qu'en présentiel, il n'est que de 25% !</w:t>
      </w:r>
    </w:p>
  </w:comment>
  <w:comment w:id="8" w:author="BBS" w:date="2015-01-26T06:21:00Z" w:initials="B">
    <w:p w14:paraId="14F622C3" w14:textId="77777777" w:rsidR="00B0268D" w:rsidRDefault="00B0268D">
      <w:pPr>
        <w:pStyle w:val="Commentaire"/>
      </w:pPr>
      <w:r>
        <w:rPr>
          <w:rStyle w:val="Marquedecommentaire"/>
        </w:rPr>
        <w:annotationRef/>
      </w:r>
      <w:proofErr w:type="gramStart"/>
      <w:r>
        <w:t>càd</w:t>
      </w:r>
      <w:proofErr w:type="gramEnd"/>
      <w:r>
        <w:t xml:space="preserve"> ?</w:t>
      </w:r>
    </w:p>
  </w:comment>
  <w:comment w:id="9" w:author="informatique" w:date="2015-02-09T11:09:00Z" w:initials="i">
    <w:p w14:paraId="0ABD29D0" w14:textId="374912AC" w:rsidR="007709B8" w:rsidRDefault="007709B8">
      <w:pPr>
        <w:pStyle w:val="Commentaire"/>
      </w:pPr>
      <w:r>
        <w:rPr>
          <w:rStyle w:val="Marquedecommentaire"/>
        </w:rPr>
        <w:annotationRef/>
      </w:r>
      <w:r>
        <w:t xml:space="preserve">Les formations et les tutoriels qui vont être publié sur la plateforme, avant qu’elles soient accessibles aux apprenants, ils vont être vérifiés : ils </w:t>
      </w:r>
      <w:r w:rsidR="00090BF6">
        <w:t>répondent</w:t>
      </w:r>
      <w:r>
        <w:t xml:space="preserve"> bien à des politiques définis à l’avance.</w:t>
      </w:r>
    </w:p>
  </w:comment>
  <w:comment w:id="10" w:author="BBS" w:date="2015-01-26T06:23:00Z" w:initials="B">
    <w:p w14:paraId="41A03DD9" w14:textId="77777777" w:rsidR="00B0268D" w:rsidRDefault="00B0268D">
      <w:pPr>
        <w:pStyle w:val="Commentaire"/>
      </w:pPr>
      <w:r>
        <w:rPr>
          <w:rStyle w:val="Marquedecommentaire"/>
        </w:rPr>
        <w:annotationRef/>
      </w:r>
      <w:r>
        <w:t>Les points 1 et 3 ne sont pas des inconvénients, ce sont plutôt des prérequis.</w:t>
      </w:r>
    </w:p>
    <w:p w14:paraId="3B7191B6" w14:textId="77777777" w:rsidR="00B0268D" w:rsidRDefault="00B0268D" w:rsidP="00B0268D">
      <w:pPr>
        <w:pStyle w:val="Commentaire"/>
      </w:pPr>
      <w:r>
        <w:t>Le point 2 est un risque qu'il faut considérer.</w:t>
      </w:r>
    </w:p>
  </w:comment>
  <w:comment w:id="11" w:author="informatique" w:date="2015-02-09T11:12:00Z" w:initials="i">
    <w:p w14:paraId="5255706A" w14:textId="157C78BF" w:rsidR="009519B4" w:rsidRDefault="009519B4" w:rsidP="00EB454C">
      <w:pPr>
        <w:pStyle w:val="Commentaire"/>
        <w:numPr>
          <w:ilvl w:val="0"/>
          <w:numId w:val="13"/>
        </w:numPr>
      </w:pPr>
      <w:r>
        <w:rPr>
          <w:rStyle w:val="Marquedecommentaire"/>
        </w:rPr>
        <w:annotationRef/>
      </w:r>
      <w:r w:rsidR="00EB454C">
        <w:t xml:space="preserve"> </w:t>
      </w:r>
      <w:r>
        <w:t xml:space="preserve">Pour </w:t>
      </w:r>
      <w:proofErr w:type="gramStart"/>
      <w:r>
        <w:t>les points</w:t>
      </w:r>
      <w:proofErr w:type="gramEnd"/>
      <w:r>
        <w:t xml:space="preserve"> 1 et 3, si on peut supposer que les apprenants sont autodisciplines</w:t>
      </w:r>
      <w:r w:rsidR="00072061">
        <w:t>, et maitrisent bien les outils informatiques : on peut les éliminer.</w:t>
      </w:r>
    </w:p>
    <w:p w14:paraId="3F88992C" w14:textId="2E9E99BB" w:rsidR="00ED0963" w:rsidRDefault="00EB454C" w:rsidP="00EB454C">
      <w:pPr>
        <w:pStyle w:val="Commentaire"/>
        <w:numPr>
          <w:ilvl w:val="0"/>
          <w:numId w:val="13"/>
        </w:numPr>
      </w:pPr>
      <w:r>
        <w:t xml:space="preserve"> </w:t>
      </w:r>
      <w:r w:rsidR="00ED0963">
        <w:t>Pour le point 2 j’ai déjà proposé une solution possible</w:t>
      </w:r>
    </w:p>
  </w:comment>
  <w:comment w:id="12" w:author="BBS" w:date="2015-01-26T06:24:00Z" w:initials="B">
    <w:p w14:paraId="0EEFD1D4" w14:textId="77777777" w:rsidR="00B0268D" w:rsidRDefault="00B0268D">
      <w:pPr>
        <w:pStyle w:val="Commentaire"/>
      </w:pPr>
      <w:r>
        <w:rPr>
          <w:rStyle w:val="Marquedecommentaire"/>
        </w:rPr>
        <w:annotationRef/>
      </w:r>
      <w:proofErr w:type="gramStart"/>
      <w:r>
        <w:t>ça</w:t>
      </w:r>
      <w:proofErr w:type="gramEnd"/>
      <w:r>
        <w:t xml:space="preserve"> ne change rien à l'autodiscipline ;-)</w:t>
      </w:r>
    </w:p>
  </w:comment>
  <w:comment w:id="13" w:author="informatique" w:date="2015-02-09T11:18:00Z" w:initials="i">
    <w:p w14:paraId="6F75890F" w14:textId="695271FC" w:rsidR="00E45A82" w:rsidRDefault="00E45A82" w:rsidP="00E45A82">
      <w:pPr>
        <w:pStyle w:val="Commentaire"/>
      </w:pPr>
      <w:r>
        <w:rPr>
          <w:rStyle w:val="Marquedecommentaire"/>
        </w:rPr>
        <w:annotationRef/>
      </w:r>
      <w:r>
        <w:t>Vous êtes l’expert Mme alors on va éliminer ce point </w:t>
      </w:r>
      <w:r>
        <w:sym w:font="Wingdings" w:char="F04A"/>
      </w:r>
    </w:p>
  </w:comment>
  <w:comment w:id="14" w:author="BBS" w:date="2015-01-26T06:24:00Z" w:initials="B">
    <w:p w14:paraId="21517C46" w14:textId="77777777" w:rsidR="00B0268D" w:rsidRDefault="00B0268D" w:rsidP="00B0268D">
      <w:pPr>
        <w:pStyle w:val="Commentaire"/>
      </w:pPr>
      <w:r>
        <w:rPr>
          <w:rStyle w:val="Marquedecommentaire"/>
        </w:rPr>
        <w:annotationRef/>
      </w:r>
      <w:r>
        <w:t>Est-ce réaliste comme solution ? Panse aux solutions d'archivage de cette quantité énorme de données !</w:t>
      </w:r>
    </w:p>
  </w:comment>
  <w:comment w:id="15" w:author="informatique" w:date="2015-02-09T11:20:00Z" w:initials="i">
    <w:p w14:paraId="3B3EA052" w14:textId="631EB905" w:rsidR="00EB454C" w:rsidRDefault="00EB454C">
      <w:pPr>
        <w:pStyle w:val="Commentaire"/>
      </w:pPr>
      <w:r>
        <w:rPr>
          <w:rStyle w:val="Marquedecommentaire"/>
        </w:rPr>
        <w:annotationRef/>
      </w:r>
      <w:r w:rsidR="00F74914">
        <w:t>Pour cette solution : il suffit d’enregistrer une seule fois la voix de l’apprenant, et à chaque fois on va juste comparer pour vérifier son existence, et il suffira d’enregistrer la date.</w:t>
      </w:r>
    </w:p>
  </w:comment>
  <w:comment w:id="16" w:author="BBS" w:date="2015-01-26T06:26:00Z" w:initials="B">
    <w:p w14:paraId="4E193D21" w14:textId="77777777" w:rsidR="00B0268D" w:rsidRDefault="00B0268D">
      <w:pPr>
        <w:pStyle w:val="Commentaire"/>
      </w:pPr>
      <w:r>
        <w:rPr>
          <w:rStyle w:val="Marquedecommentaire"/>
        </w:rPr>
        <w:annotationRef/>
      </w:r>
      <w:r>
        <w:t>Tu veux dire des visioconférences ? Le tutorat est aussi une solution contre l'isolement, essaye de creuser de ce côté là.</w:t>
      </w:r>
    </w:p>
  </w:comment>
  <w:comment w:id="17" w:author="informatique" w:date="2015-02-09T11:22:00Z" w:initials="i">
    <w:p w14:paraId="6D94CA60" w14:textId="70A3AF87" w:rsidR="003E38F9" w:rsidRDefault="003E38F9" w:rsidP="003E38F9">
      <w:pPr>
        <w:pStyle w:val="Commentaire"/>
        <w:numPr>
          <w:ilvl w:val="0"/>
          <w:numId w:val="13"/>
        </w:numPr>
      </w:pPr>
      <w:r>
        <w:rPr>
          <w:rStyle w:val="Marquedecommentaire"/>
        </w:rPr>
        <w:annotationRef/>
      </w:r>
      <w:r>
        <w:t>Oui c’est bien visioconférence.</w:t>
      </w:r>
    </w:p>
    <w:p w14:paraId="188CE7C2" w14:textId="5D2D9435" w:rsidR="003E38F9" w:rsidRDefault="003E38F9" w:rsidP="003E38F9">
      <w:pPr>
        <w:pStyle w:val="Commentaire"/>
        <w:numPr>
          <w:ilvl w:val="0"/>
          <w:numId w:val="13"/>
        </w:numPr>
      </w:pPr>
      <w:r>
        <w:t>Le tutorat : j’ai pas bien compris ce que vous voulez dire à propos de ça. (c’est une plateforme de formation en ligne).</w:t>
      </w:r>
    </w:p>
  </w:comment>
  <w:comment w:id="18" w:author="BBS" w:date="2015-01-26T06:32:00Z" w:initials="B">
    <w:p w14:paraId="394B0191" w14:textId="77777777" w:rsidR="003E0953" w:rsidRDefault="003E0953" w:rsidP="003E0953">
      <w:pPr>
        <w:pStyle w:val="Commentaire"/>
      </w:pPr>
      <w:r>
        <w:rPr>
          <w:rStyle w:val="Marquedecommentaire"/>
        </w:rPr>
        <w:annotationRef/>
      </w:r>
      <w:r>
        <w:t>Tu peux réordonner les items de la liste qui suit par ordre chronologique des actions : du début jusqu'à la fin, de sorte à en faire un scénario réaliste qui pourrait montrer les fonctionnalités offertes à l'acteur apprenant.</w:t>
      </w:r>
    </w:p>
  </w:comment>
  <w:comment w:id="19" w:author="informatique" w:date="2015-02-09T11:30:00Z" w:initials="i">
    <w:p w14:paraId="65D104BE" w14:textId="090BD339" w:rsidR="002670B3" w:rsidRDefault="002670B3">
      <w:pPr>
        <w:pStyle w:val="Commentaire"/>
      </w:pPr>
      <w:r>
        <w:rPr>
          <w:rStyle w:val="Marquedecommentaire"/>
        </w:rPr>
        <w:annotationRef/>
      </w:r>
      <w:r>
        <w:t>Ou, mais j’ai juste mentionné des idées détaché.</w:t>
      </w:r>
    </w:p>
  </w:comment>
  <w:comment w:id="26" w:author="BBS" w:date="2015-01-26T06:27:00Z" w:initials="B">
    <w:p w14:paraId="0D87E4B5" w14:textId="50286160" w:rsidR="003E0953" w:rsidRDefault="003E0953">
      <w:pPr>
        <w:pStyle w:val="Commentaire"/>
      </w:pPr>
      <w:r>
        <w:rPr>
          <w:rStyle w:val="Marquedecommentaire"/>
        </w:rPr>
        <w:annotationRef/>
      </w:r>
      <w:r w:rsidR="000800FF">
        <w:t>Ce</w:t>
      </w:r>
      <w:r>
        <w:t xml:space="preserve"> n'est pas suffisant.</w:t>
      </w:r>
    </w:p>
  </w:comment>
  <w:comment w:id="27" w:author="informatique" w:date="2015-02-09T11:32:00Z" w:initials="i">
    <w:p w14:paraId="67F2FF6C" w14:textId="1EAD247E" w:rsidR="000800FF" w:rsidRDefault="000800FF">
      <w:pPr>
        <w:pStyle w:val="Commentaire"/>
      </w:pPr>
      <w:r>
        <w:rPr>
          <w:rStyle w:val="Marquedecommentaire"/>
        </w:rPr>
        <w:annotationRef/>
      </w:r>
      <w:r w:rsidR="002712FE">
        <w:t>Je ne trouve pas d’autres solutions pour contrôler ca.</w:t>
      </w:r>
    </w:p>
  </w:comment>
  <w:comment w:id="35" w:author="BBS" w:date="2015-01-26T06:29:00Z" w:initials="B">
    <w:p w14:paraId="315D9CBE" w14:textId="77777777" w:rsidR="003E0953" w:rsidRDefault="003E0953">
      <w:pPr>
        <w:pStyle w:val="Commentaire"/>
      </w:pPr>
      <w:r>
        <w:rPr>
          <w:rStyle w:val="Marquedecommentaire"/>
        </w:rPr>
        <w:annotationRef/>
      </w:r>
      <w:r>
        <w:t>??</w:t>
      </w:r>
    </w:p>
  </w:comment>
  <w:comment w:id="36" w:author="informatique" w:date="2015-02-09T11:33:00Z" w:initials="i">
    <w:p w14:paraId="254E654A" w14:textId="00F8F778" w:rsidR="00F84E8C" w:rsidRDefault="00F84E8C">
      <w:pPr>
        <w:pStyle w:val="Commentaire"/>
      </w:pPr>
      <w:r>
        <w:rPr>
          <w:rStyle w:val="Marquedecommentaire"/>
        </w:rPr>
        <w:annotationRef/>
      </w:r>
      <w:r>
        <w:t>Je veux dire par ça que l’apprenant suivant son avancement dans la formation, il sera classé dans sa classe, pays…</w:t>
      </w:r>
    </w:p>
  </w:comment>
  <w:comment w:id="37" w:author="BBS" w:date="2015-01-26T06:31:00Z" w:initials="B">
    <w:p w14:paraId="6F52E635" w14:textId="77777777" w:rsidR="003E0953" w:rsidRDefault="003E0953" w:rsidP="003E0953">
      <w:pPr>
        <w:pStyle w:val="Commentaire"/>
      </w:pPr>
      <w:r>
        <w:rPr>
          <w:rStyle w:val="Marquedecommentaire"/>
        </w:rPr>
        <w:annotationRef/>
      </w:r>
      <w:r>
        <w:t>Pour quelles raisons ? La même question est aussi valable pour les apprenants.</w:t>
      </w:r>
    </w:p>
  </w:comment>
  <w:comment w:id="38" w:author="informatique" w:date="2015-02-09T11:36:00Z" w:initials="i">
    <w:p w14:paraId="4FB5B717" w14:textId="232F0DE8" w:rsidR="00B373EE" w:rsidRDefault="00B373EE">
      <w:pPr>
        <w:pStyle w:val="Commentaire"/>
      </w:pPr>
      <w:r>
        <w:rPr>
          <w:rStyle w:val="Marquedecommentaire"/>
        </w:rPr>
        <w:annotationRef/>
      </w:r>
      <w:r>
        <w:t>SI un formateur ou apprenant ne respecte pas les politiques de la plateforme il sera bloqué.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5D9A95" w15:done="0"/>
  <w15:commentEx w15:paraId="5D00426F" w15:done="0"/>
  <w15:commentEx w15:paraId="6E018359" w15:done="0"/>
  <w15:commentEx w15:paraId="04BFF191" w15:paraIdParent="6E018359" w15:done="0"/>
  <w15:commentEx w15:paraId="4B18E42B" w15:done="0"/>
  <w15:commentEx w15:paraId="14F622C3" w15:done="0"/>
  <w15:commentEx w15:paraId="0ABD29D0" w15:paraIdParent="14F622C3" w15:done="0"/>
  <w15:commentEx w15:paraId="3B7191B6" w15:done="0"/>
  <w15:commentEx w15:paraId="3F88992C" w15:paraIdParent="3B7191B6" w15:done="0"/>
  <w15:commentEx w15:paraId="0EEFD1D4" w15:done="0"/>
  <w15:commentEx w15:paraId="6F75890F" w15:paraIdParent="0EEFD1D4" w15:done="0"/>
  <w15:commentEx w15:paraId="21517C46" w15:done="0"/>
  <w15:commentEx w15:paraId="3B3EA052" w15:paraIdParent="21517C46" w15:done="0"/>
  <w15:commentEx w15:paraId="4E193D21" w15:done="0"/>
  <w15:commentEx w15:paraId="188CE7C2" w15:paraIdParent="4E193D21" w15:done="0"/>
  <w15:commentEx w15:paraId="394B0191" w15:done="0"/>
  <w15:commentEx w15:paraId="65D104BE" w15:paraIdParent="394B0191" w15:done="0"/>
  <w15:commentEx w15:paraId="0D87E4B5" w15:done="0"/>
  <w15:commentEx w15:paraId="67F2FF6C" w15:paraIdParent="0D87E4B5" w15:done="0"/>
  <w15:commentEx w15:paraId="315D9CBE" w15:done="0"/>
  <w15:commentEx w15:paraId="254E654A" w15:paraIdParent="315D9CBE" w15:done="0"/>
  <w15:commentEx w15:paraId="6F52E635" w15:done="0"/>
  <w15:commentEx w15:paraId="4FB5B717" w15:paraIdParent="6F52E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4F98"/>
    <w:multiLevelType w:val="hybridMultilevel"/>
    <w:tmpl w:val="8C6CB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3CEA"/>
    <w:multiLevelType w:val="hybridMultilevel"/>
    <w:tmpl w:val="696E07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26D45"/>
    <w:multiLevelType w:val="hybridMultilevel"/>
    <w:tmpl w:val="CAC8FF4C"/>
    <w:lvl w:ilvl="0" w:tplc="B3A2E4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A2254"/>
    <w:multiLevelType w:val="hybridMultilevel"/>
    <w:tmpl w:val="3E12B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275E60"/>
    <w:multiLevelType w:val="hybridMultilevel"/>
    <w:tmpl w:val="B0042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414F"/>
    <w:multiLevelType w:val="hybridMultilevel"/>
    <w:tmpl w:val="7B6EC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A6F3E"/>
    <w:multiLevelType w:val="hybridMultilevel"/>
    <w:tmpl w:val="91AA924A"/>
    <w:lvl w:ilvl="0" w:tplc="D61EEA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36206"/>
    <w:multiLevelType w:val="hybridMultilevel"/>
    <w:tmpl w:val="A7249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240D20"/>
    <w:multiLevelType w:val="hybridMultilevel"/>
    <w:tmpl w:val="1130AC06"/>
    <w:lvl w:ilvl="0" w:tplc="6C521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70F88"/>
    <w:multiLevelType w:val="hybridMultilevel"/>
    <w:tmpl w:val="A496A7E8"/>
    <w:lvl w:ilvl="0" w:tplc="41B65A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82681B"/>
    <w:multiLevelType w:val="hybridMultilevel"/>
    <w:tmpl w:val="48705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C6FA3"/>
    <w:multiLevelType w:val="hybridMultilevel"/>
    <w:tmpl w:val="16645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E7F31"/>
    <w:multiLevelType w:val="hybridMultilevel"/>
    <w:tmpl w:val="C2D87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12"/>
  </w:num>
  <w:num w:numId="12">
    <w:abstractNumId w:val="11"/>
  </w:num>
  <w:num w:numId="1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formatique">
    <w15:presenceInfo w15:providerId="AD" w15:userId="S-1-5-21-600117739-4273306881-408736183-11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33DB"/>
    <w:rsid w:val="00030D18"/>
    <w:rsid w:val="00072061"/>
    <w:rsid w:val="000800FF"/>
    <w:rsid w:val="000908EC"/>
    <w:rsid w:val="00090BF6"/>
    <w:rsid w:val="000B2B13"/>
    <w:rsid w:val="000D4986"/>
    <w:rsid w:val="00157567"/>
    <w:rsid w:val="001E3A17"/>
    <w:rsid w:val="002407E3"/>
    <w:rsid w:val="002501CD"/>
    <w:rsid w:val="002670B3"/>
    <w:rsid w:val="002712FE"/>
    <w:rsid w:val="002F06A2"/>
    <w:rsid w:val="00303910"/>
    <w:rsid w:val="00380D04"/>
    <w:rsid w:val="003B1CC0"/>
    <w:rsid w:val="003E0953"/>
    <w:rsid w:val="003E38F9"/>
    <w:rsid w:val="0040125E"/>
    <w:rsid w:val="0044751A"/>
    <w:rsid w:val="00484742"/>
    <w:rsid w:val="004A7542"/>
    <w:rsid w:val="004C5012"/>
    <w:rsid w:val="004E4A9C"/>
    <w:rsid w:val="00553B23"/>
    <w:rsid w:val="005A401C"/>
    <w:rsid w:val="005E4DCF"/>
    <w:rsid w:val="007709B8"/>
    <w:rsid w:val="00771E1B"/>
    <w:rsid w:val="007A2F27"/>
    <w:rsid w:val="008C63F1"/>
    <w:rsid w:val="009519B4"/>
    <w:rsid w:val="00975366"/>
    <w:rsid w:val="00AC0399"/>
    <w:rsid w:val="00AC6692"/>
    <w:rsid w:val="00B0268D"/>
    <w:rsid w:val="00B373EE"/>
    <w:rsid w:val="00BE37FB"/>
    <w:rsid w:val="00C3491D"/>
    <w:rsid w:val="00C879C8"/>
    <w:rsid w:val="00C94B5A"/>
    <w:rsid w:val="00CD42CD"/>
    <w:rsid w:val="00CF0235"/>
    <w:rsid w:val="00D209DA"/>
    <w:rsid w:val="00D9537C"/>
    <w:rsid w:val="00DE6606"/>
    <w:rsid w:val="00DF6A27"/>
    <w:rsid w:val="00E14DDA"/>
    <w:rsid w:val="00E328EA"/>
    <w:rsid w:val="00E45A82"/>
    <w:rsid w:val="00E633DB"/>
    <w:rsid w:val="00EB454C"/>
    <w:rsid w:val="00ED0963"/>
    <w:rsid w:val="00ED14B9"/>
    <w:rsid w:val="00EF3ECB"/>
    <w:rsid w:val="00F03DAB"/>
    <w:rsid w:val="00F6328F"/>
    <w:rsid w:val="00F74914"/>
    <w:rsid w:val="00F84E8C"/>
    <w:rsid w:val="00FB0521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6061"/>
  <w15:docId w15:val="{E18FDD90-5EF9-487B-9287-BA3DDDDE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567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026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268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268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0268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0268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2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2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703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BOUALI Ali</dc:creator>
  <cp:keywords/>
  <dc:description/>
  <cp:lastModifiedBy>informatique</cp:lastModifiedBy>
  <cp:revision>57</cp:revision>
  <dcterms:created xsi:type="dcterms:W3CDTF">2015-01-14T14:50:00Z</dcterms:created>
  <dcterms:modified xsi:type="dcterms:W3CDTF">2015-02-16T08:06:00Z</dcterms:modified>
</cp:coreProperties>
</file>